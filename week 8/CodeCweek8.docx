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8.7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Viết chương trình tính n! sử dụng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vòng lặp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Có thể dùng: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Biến đếm i, chạy từ 1 đến n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Dùng f để lưu giá trị i!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int i=1;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x=1,n;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printf("Enter n\n");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if(n&lt;=0)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printf("Error 404!\n");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x*=i;</w:t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i++;</w:t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}</w:t>
        <w:tab/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while(i&lt;=n);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printf("n!=%d\n",x);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return 0;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8.6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chương trình tính điểm trung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bình của 1 tập điểm.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Chú ý: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Cần tính tổng và số điểm được nhập.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</w:t>
      </w:r>
      <w:ins w:author="Sỹ Phan" w:id="0" w:date="2023-08-10T15:10:15Z">
        <w:r w:rsidDel="00000000" w:rsidR="00000000" w:rsidRPr="00000000">
          <w:rPr>
            <w:b w:val="1"/>
            <w:rtl w:val="0"/>
          </w:rPr>
          <w:t xml:space="preserve">Đọc</w:t>
        </w:r>
      </w:ins>
      <w:del w:author="Sỹ Phan" w:id="0" w:date="2023-08-10T15:10:15Z">
        <w:r w:rsidDel="00000000" w:rsidR="00000000" w:rsidRPr="00000000">
          <w:rPr>
            <w:b w:val="1"/>
            <w:rtl w:val="0"/>
          </w:rPr>
          <w:delText xml:space="preserve">Đọ</w:delText>
        </w:r>
      </w:del>
      <w:r w:rsidDel="00000000" w:rsidR="00000000" w:rsidRPr="00000000">
        <w:rPr>
          <w:b w:val="1"/>
          <w:rtl w:val="0"/>
        </w:rPr>
        <w:t xml:space="preserve"> dữ liệu đến khi gặp 1 số âm.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In ra điểm trung bình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int i,n=0;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float diem,tongdiem=0;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printf("Enter your point\n");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scanf("%g",&amp;diem);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if(diem&gt;=0.00)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tongdiem+=diem;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n++;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else break;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while(diem&gt;=0.00);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printf("Trung binh la %.2g\n",tongdiem/n);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8.5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Sử dụng vòng lặp do...while để in ra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số nguyên nhỏ hơn 1 số cho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trước.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Chú ý, vòng lặp do...while luôn thực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hiện ít nhất 1 lần.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printf("Enter start,end?\n");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  %d",&amp;i,&amp;n);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printf("%d\n",i);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i++;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while(i&lt;=n);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8.1 </w:t>
      </w:r>
      <w:r w:rsidDel="00000000" w:rsidR="00000000" w:rsidRPr="00000000">
        <w:rPr>
          <w:b w:val="1"/>
          <w:rtl w:val="0"/>
        </w:rPr>
        <w:t xml:space="preserve">• Viết chương trình chép nội dung dữ</w:t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liệu vào từ bàn phím ra màn hình,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nhưng thay chuỗi các ký tự ‘ ‘bằng 1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ký tự ‘ ‘.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Có thể dùng getchar() và putchar()</w:t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để thực hiện chương trình.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char c;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int khoangcach=0;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printf("Nhap chuoi ki tu: ");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while(( c = getchar())!='.')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if(c==' ')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(khoangcach==0)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    khoangcach=1;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putchar(c);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if(c!=' ')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khoangcach=0;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putchar(c);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before="120" w:lineRule="auto"/>
        <w:rPr/>
      </w:pPr>
      <w:r w:rsidDel="00000000" w:rsidR="00000000" w:rsidRPr="00000000">
        <w:rPr>
          <w:rtl w:val="0"/>
        </w:rPr>
        <w:t xml:space="preserve">8.2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chương trình thay thế các ký tự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tab,\t,\b bằng \\ trong xâu vào. Sau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đó in ra màn hình.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• Bạn có thể dùng if hoặc switch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f" w:val="clear"/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f" w:val="clear"/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f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#include&lt;stdio.h&gt;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int main(){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 xml:space="preserve">char c;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 xml:space="preserve">while(c = getchar()){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 xml:space="preserve">switch(c){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 xml:space="preserve">case '\b': {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ab/>
        <w:t xml:space="preserve">putchar('\\');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ab/>
        <w:t xml:space="preserve">putchar('b');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 xml:space="preserve">case '\t': {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ab/>
        <w:t xml:space="preserve">putchar('\\');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ab/>
        <w:t xml:space="preserve">putchar('t');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 xml:space="preserve">case 92: {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ab/>
        <w:t xml:space="preserve">putchar('\\');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ab/>
        <w:tab/>
        <w:t xml:space="preserve">putchar(c);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before="120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